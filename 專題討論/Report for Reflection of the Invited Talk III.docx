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22F13" w14:textId="641551A0" w:rsidR="00241E2D" w:rsidRPr="00BD30BB" w:rsidRDefault="00BD30BB" w:rsidP="00BD30BB">
      <w:pPr>
        <w:jc w:val="center"/>
        <w:rPr>
          <w:rFonts w:ascii="微軟正黑體" w:eastAsia="微軟正黑體" w:hAnsi="微軟正黑體" w:cs="Arial"/>
          <w:b/>
          <w:bCs/>
          <w:color w:val="000000"/>
          <w:sz w:val="32"/>
          <w:szCs w:val="32"/>
        </w:rPr>
        <w:pPrChange w:id="0" w:author="Weber Huang" w:date="2019-10-23T17:25:00Z">
          <w:pPr/>
        </w:pPrChange>
      </w:pPr>
      <w:r w:rsidRPr="00BD30BB">
        <w:rPr>
          <w:rFonts w:ascii="微軟正黑體" w:eastAsia="微軟正黑體" w:hAnsi="微軟正黑體" w:cs="Arial"/>
          <w:b/>
          <w:bCs/>
          <w:color w:val="000000"/>
          <w:sz w:val="32"/>
          <w:szCs w:val="32"/>
        </w:rPr>
        <w:t>report for reflection of the invited talk 3</w:t>
      </w:r>
      <w:r w:rsidRPr="00BD30BB">
        <w:rPr>
          <w:rFonts w:ascii="微軟正黑體" w:eastAsia="微軟正黑體" w:hAnsi="微軟正黑體" w:cs="Arial"/>
          <w:b/>
          <w:bCs/>
          <w:color w:val="000000"/>
          <w:sz w:val="32"/>
          <w:szCs w:val="32"/>
        </w:rPr>
        <w:t xml:space="preserve"> (10/23)</w:t>
      </w:r>
    </w:p>
    <w:p w14:paraId="781E4377" w14:textId="20E943AA" w:rsidR="00BD30BB" w:rsidRPr="00BD30BB" w:rsidRDefault="00BD30BB" w:rsidP="00BD30BB">
      <w:pPr>
        <w:jc w:val="center"/>
        <w:rPr>
          <w:rFonts w:ascii="微軟正黑體" w:eastAsia="微軟正黑體" w:hAnsi="微軟正黑體" w:cs="Arial"/>
          <w:b/>
          <w:bCs/>
          <w:color w:val="000000"/>
          <w:sz w:val="23"/>
          <w:szCs w:val="23"/>
        </w:rPr>
        <w:pPrChange w:id="1" w:author="Weber Huang" w:date="2019-10-23T17:25:00Z">
          <w:pPr/>
        </w:pPrChange>
      </w:pPr>
      <w:r w:rsidRPr="00BD30BB">
        <w:rPr>
          <w:rFonts w:ascii="微軟正黑體" w:eastAsia="微軟正黑體" w:hAnsi="微軟正黑體" w:cs="Arial" w:hint="eastAsia"/>
          <w:b/>
          <w:bCs/>
          <w:color w:val="000000"/>
          <w:sz w:val="23"/>
          <w:szCs w:val="23"/>
        </w:rPr>
        <w:t>m</w:t>
      </w:r>
      <w:r w:rsidRPr="00BD30BB">
        <w:rPr>
          <w:rFonts w:ascii="微軟正黑體" w:eastAsia="微軟正黑體" w:hAnsi="微軟正黑體" w:cs="Arial"/>
          <w:b/>
          <w:bCs/>
          <w:color w:val="000000"/>
          <w:sz w:val="23"/>
          <w:szCs w:val="23"/>
        </w:rPr>
        <w:t xml:space="preserve">946108006 </w:t>
      </w:r>
      <w:r w:rsidRPr="00BD30BB">
        <w:rPr>
          <w:rFonts w:ascii="微軟正黑體" w:eastAsia="微軟正黑體" w:hAnsi="微軟正黑體" w:cs="Arial" w:hint="eastAsia"/>
          <w:b/>
          <w:bCs/>
          <w:color w:val="000000"/>
          <w:sz w:val="23"/>
          <w:szCs w:val="23"/>
        </w:rPr>
        <w:t>黃彥鈞 (We</w:t>
      </w:r>
      <w:r w:rsidRPr="00BD30BB">
        <w:rPr>
          <w:rFonts w:ascii="微軟正黑體" w:eastAsia="微軟正黑體" w:hAnsi="微軟正黑體" w:cs="Arial"/>
          <w:b/>
          <w:bCs/>
          <w:color w:val="000000"/>
          <w:sz w:val="23"/>
          <w:szCs w:val="23"/>
        </w:rPr>
        <w:t>ber, YC, Huang</w:t>
      </w:r>
      <w:r w:rsidRPr="00BD30BB">
        <w:rPr>
          <w:rFonts w:ascii="微軟正黑體" w:eastAsia="微軟正黑體" w:hAnsi="微軟正黑體" w:cs="Arial" w:hint="eastAsia"/>
          <w:b/>
          <w:bCs/>
          <w:color w:val="000000"/>
          <w:sz w:val="23"/>
          <w:szCs w:val="23"/>
        </w:rPr>
        <w:t>)</w:t>
      </w:r>
    </w:p>
    <w:p w14:paraId="19E6BF51" w14:textId="59FA916C" w:rsidR="00BD30BB" w:rsidRPr="00BD30BB" w:rsidRDefault="00BD30BB" w:rsidP="00BD30BB">
      <w:pPr>
        <w:jc w:val="center"/>
        <w:rPr>
          <w:rFonts w:ascii="微軟正黑體" w:eastAsia="微軟正黑體" w:hAnsi="微軟正黑體" w:cs="Arial" w:hint="eastAsia"/>
          <w:b/>
          <w:bCs/>
          <w:color w:val="000000"/>
          <w:sz w:val="23"/>
          <w:szCs w:val="23"/>
        </w:rPr>
        <w:pPrChange w:id="2" w:author="Weber Huang" w:date="2019-10-23T17:25:00Z">
          <w:pPr/>
        </w:pPrChange>
      </w:pPr>
      <w:r w:rsidRPr="00BD30BB">
        <w:rPr>
          <w:rFonts w:ascii="微軟正黑體" w:eastAsia="微軟正黑體" w:hAnsi="微軟正黑體" w:cs="Arial" w:hint="eastAsia"/>
          <w:b/>
          <w:bCs/>
          <w:color w:val="000000"/>
          <w:sz w:val="23"/>
          <w:szCs w:val="23"/>
        </w:rPr>
        <w:t>大數據所 碩一</w:t>
      </w:r>
    </w:p>
    <w:p w14:paraId="41D152C6" w14:textId="77777777" w:rsidR="00BD30BB" w:rsidRPr="00BD30BB" w:rsidDel="00BD30BB" w:rsidRDefault="00BD30BB" w:rsidP="00BD30BB">
      <w:pPr>
        <w:ind w:firstLine="480"/>
        <w:rPr>
          <w:del w:id="3" w:author="Weber Huang" w:date="2019-10-23T17:25:00Z"/>
          <w:rFonts w:ascii="微軟正黑體" w:eastAsia="微軟正黑體" w:hAnsi="微軟正黑體" w:hint="eastAsia"/>
        </w:rPr>
        <w:pPrChange w:id="4" w:author="Weber Huang" w:date="2019-10-23T17:25:00Z">
          <w:pPr/>
        </w:pPrChange>
      </w:pPr>
      <w:r w:rsidRPr="00BD30BB">
        <w:rPr>
          <w:rFonts w:ascii="微軟正黑體" w:eastAsia="微軟正黑體" w:hAnsi="微軟正黑體" w:hint="eastAsia"/>
        </w:rPr>
        <w:t>郭老師與莊老師今日的演講都很精采，透過社會網絡分析技術，應用於醫療場域、金融與安全上，可以更有效的去發掘問題，以及呈現多事件脈絡。這個概念與之前看過的「計算社會科學(Computational social science)」我認為不謀而合。計算社會學旨在應用電腦運算方式，建立模型與模擬、分析種種之社會現象。得到的結果可以提供我們更深入資料去探討以浮在冰山之下，我們不易察覺的現象關聯。</w:t>
      </w:r>
    </w:p>
    <w:p w14:paraId="1661577D" w14:textId="77777777" w:rsidR="00BD30BB" w:rsidRPr="00BD30BB" w:rsidRDefault="00BD30BB" w:rsidP="00BD30BB">
      <w:pPr>
        <w:ind w:firstLine="480"/>
        <w:rPr>
          <w:rFonts w:ascii="微軟正黑體" w:eastAsia="微軟正黑體" w:hAnsi="微軟正黑體" w:hint="eastAsia"/>
        </w:rPr>
        <w:pPrChange w:id="5" w:author="Weber Huang" w:date="2019-10-23T17:25:00Z">
          <w:pPr/>
        </w:pPrChange>
      </w:pPr>
    </w:p>
    <w:p w14:paraId="2F661CEB" w14:textId="3024E50A" w:rsidR="00BD30BB" w:rsidRPr="00BD30BB" w:rsidDel="00BD30BB" w:rsidRDefault="00BD30BB" w:rsidP="00BD30BB">
      <w:pPr>
        <w:ind w:firstLine="480"/>
        <w:rPr>
          <w:del w:id="6" w:author="Weber Huang" w:date="2019-10-23T17:25:00Z"/>
          <w:rFonts w:ascii="微軟正黑體" w:eastAsia="微軟正黑體" w:hAnsi="微軟正黑體" w:hint="eastAsia"/>
        </w:rPr>
        <w:pPrChange w:id="7" w:author="Weber Huang" w:date="2019-10-23T17:25:00Z">
          <w:pPr/>
        </w:pPrChange>
      </w:pPr>
      <w:r w:rsidRPr="00BD30BB">
        <w:rPr>
          <w:rFonts w:ascii="微軟正黑體" w:eastAsia="微軟正黑體" w:hAnsi="微軟正黑體" w:hint="eastAsia"/>
        </w:rPr>
        <w:t>計算社會科學、社會網絡分析的發展，是建構於數據被充分的收集與</w:t>
      </w:r>
      <w:bookmarkStart w:id="8" w:name="_GoBack"/>
      <w:bookmarkEnd w:id="8"/>
      <w:del w:id="9" w:author="Weber Huang" w:date="2019-10-23T17:26:00Z">
        <w:r w:rsidRPr="00BD30BB" w:rsidDel="00206E27">
          <w:rPr>
            <w:rFonts w:ascii="微軟正黑體" w:eastAsia="微軟正黑體" w:hAnsi="微軟正黑體" w:hint="eastAsia"/>
          </w:rPr>
          <w:delText>與</w:delText>
        </w:r>
      </w:del>
      <w:r w:rsidRPr="00BD30BB">
        <w:rPr>
          <w:rFonts w:ascii="微軟正黑體" w:eastAsia="微軟正黑體" w:hAnsi="微軟正黑體" w:hint="eastAsia"/>
        </w:rPr>
        <w:t>高度結構資料，拜現今資料收集、儲存技術，以及電腦運算效能的提升。將科學方法應用於社會上已經發展成熟，郭老師提到，技術問題或許已經不足以成為障礙，但背景知識的了解程度，將影響網絡</w:t>
      </w:r>
      <w:ins w:id="10" w:author="Weber Huang" w:date="2019-10-23T17:26:00Z">
        <w:r w:rsidR="00206E27">
          <w:rPr>
            <w:rFonts w:ascii="微軟正黑體" w:eastAsia="微軟正黑體" w:hAnsi="微軟正黑體" w:hint="eastAsia"/>
          </w:rPr>
          <w:t>之</w:t>
        </w:r>
      </w:ins>
      <w:r w:rsidRPr="00BD30BB">
        <w:rPr>
          <w:rFonts w:ascii="微軟正黑體" w:eastAsia="微軟正黑體" w:hAnsi="微軟正黑體" w:hint="eastAsia"/>
        </w:rPr>
        <w:t>建構之完整度(已經不知道第幾位老師提到背景知識的重要性)。</w:t>
      </w:r>
    </w:p>
    <w:p w14:paraId="7B703A49" w14:textId="77777777" w:rsidR="00BD30BB" w:rsidRPr="00BD30BB" w:rsidRDefault="00BD30BB" w:rsidP="00BD30BB">
      <w:pPr>
        <w:ind w:firstLine="480"/>
        <w:rPr>
          <w:rFonts w:ascii="微軟正黑體" w:eastAsia="微軟正黑體" w:hAnsi="微軟正黑體" w:hint="eastAsia"/>
        </w:rPr>
        <w:pPrChange w:id="11" w:author="Weber Huang" w:date="2019-10-23T17:25:00Z">
          <w:pPr/>
        </w:pPrChange>
      </w:pPr>
    </w:p>
    <w:p w14:paraId="545EEDA4" w14:textId="283FB8FA" w:rsidR="00BD30BB" w:rsidRPr="00BD30BB" w:rsidRDefault="00BD30BB" w:rsidP="00BD30BB">
      <w:pPr>
        <w:ind w:firstLine="480"/>
        <w:rPr>
          <w:rFonts w:ascii="微軟正黑體" w:eastAsia="微軟正黑體" w:hAnsi="微軟正黑體" w:hint="eastAsia"/>
        </w:rPr>
        <w:pPrChange w:id="12" w:author="Weber Huang" w:date="2019-10-23T17:25:00Z">
          <w:pPr/>
        </w:pPrChange>
      </w:pPr>
      <w:r w:rsidRPr="00BD30BB">
        <w:rPr>
          <w:rFonts w:ascii="微軟正黑體" w:eastAsia="微軟正黑體" w:hAnsi="微軟正黑體" w:hint="eastAsia"/>
        </w:rPr>
        <w:t>另外，郭老師上課舉了非常多領域應用網絡分析概念，我最早聽到這個概念是在幾年前，修心理與神經資訊學的時候認識到。大腦的神經元也是網絡神經分布，透過腦</w:t>
      </w:r>
      <w:ins w:id="13" w:author="Weber Huang" w:date="2019-10-23T17:25:00Z">
        <w:r>
          <w:rPr>
            <w:rFonts w:ascii="微軟正黑體" w:eastAsia="微軟正黑體" w:hAnsi="微軟正黑體" w:hint="eastAsia"/>
          </w:rPr>
          <w:t>神經</w:t>
        </w:r>
      </w:ins>
      <w:del w:id="14" w:author="Weber Huang" w:date="2019-10-23T17:25:00Z">
        <w:r w:rsidRPr="00BD30BB" w:rsidDel="00BD30BB">
          <w:rPr>
            <w:rFonts w:ascii="微軟正黑體" w:eastAsia="微軟正黑體" w:hAnsi="微軟正黑體" w:hint="eastAsia"/>
          </w:rPr>
          <w:delText>身經</w:delText>
        </w:r>
      </w:del>
      <w:r w:rsidRPr="00BD30BB">
        <w:rPr>
          <w:rFonts w:ascii="微軟正黑體" w:eastAsia="微軟正黑體" w:hAnsi="微軟正黑體" w:hint="eastAsia"/>
        </w:rPr>
        <w:t>網絡分布分析，我們可以進一步用電腦運算建構人類情緒、行為網絡資料庫。將有助於以往質性研究更上一層樓。</w:t>
      </w:r>
    </w:p>
    <w:sectPr w:rsidR="00BD30BB" w:rsidRPr="00BD30BB" w:rsidSect="00C67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ber Huang">
    <w15:presenceInfo w15:providerId="Windows Live" w15:userId="20bfa99d845679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BB"/>
    <w:rsid w:val="00206E27"/>
    <w:rsid w:val="00241E2D"/>
    <w:rsid w:val="00BD30BB"/>
    <w:rsid w:val="00C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40A3"/>
  <w15:chartTrackingRefBased/>
  <w15:docId w15:val="{2F694E73-6E00-40FE-9CC9-8449D4CB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B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Huang</dc:creator>
  <cp:keywords/>
  <dc:description/>
  <cp:lastModifiedBy>Weber Huang</cp:lastModifiedBy>
  <cp:revision>2</cp:revision>
  <dcterms:created xsi:type="dcterms:W3CDTF">2019-10-23T09:22:00Z</dcterms:created>
  <dcterms:modified xsi:type="dcterms:W3CDTF">2019-10-23T09:26:00Z</dcterms:modified>
</cp:coreProperties>
</file>